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23" w:rsidRPr="008D5C7D" w:rsidRDefault="00A06147" w:rsidP="00A06147">
      <w:pPr>
        <w:spacing w:line="360" w:lineRule="auto"/>
        <w:jc w:val="center"/>
        <w:rPr>
          <w:rFonts w:ascii="Times New Roman" w:hAnsi="Times New Roman" w:cs="Times New Roman"/>
          <w:sz w:val="56"/>
          <w:szCs w:val="56"/>
        </w:rPr>
      </w:pPr>
      <w:r w:rsidRPr="008D5C7D">
        <w:rPr>
          <w:rFonts w:ascii="Times New Roman" w:hAnsi="Times New Roman" w:cs="Times New Roman"/>
          <w:sz w:val="56"/>
          <w:szCs w:val="56"/>
        </w:rPr>
        <w:t>“Aplicación web sobre mortalidad debida a enfermedades raras”</w:t>
      </w: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center"/>
        <w:rPr>
          <w:rFonts w:ascii="Times New Roman" w:hAnsi="Times New Roman" w:cs="Times New Roman"/>
          <w:b/>
          <w:i/>
          <w:sz w:val="44"/>
          <w:szCs w:val="24"/>
        </w:rPr>
      </w:pPr>
      <w:r w:rsidRPr="008D5C7D">
        <w:rPr>
          <w:rFonts w:ascii="Times New Roman" w:hAnsi="Times New Roman" w:cs="Times New Roman"/>
          <w:b/>
          <w:i/>
          <w:sz w:val="44"/>
          <w:szCs w:val="24"/>
        </w:rPr>
        <w:t>Especificaciones técnicas</w:t>
      </w: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Del="00353B09" w:rsidRDefault="00A06147" w:rsidP="00A06147">
      <w:pPr>
        <w:spacing w:line="360" w:lineRule="auto"/>
        <w:jc w:val="both"/>
        <w:rPr>
          <w:del w:id="0" w:author="UAH" w:date="2018-11-28T12:33:00Z"/>
          <w:rFonts w:ascii="Times New Roman" w:hAnsi="Times New Roman" w:cs="Times New Roman"/>
          <w:sz w:val="24"/>
          <w:szCs w:val="24"/>
        </w:rPr>
      </w:pPr>
    </w:p>
    <w:p w:rsidR="00A06147" w:rsidRPr="008D5C7D" w:rsidRDefault="00353B09" w:rsidP="00A06147">
      <w:pPr>
        <w:spacing w:line="360" w:lineRule="auto"/>
        <w:jc w:val="both"/>
        <w:rPr>
          <w:rFonts w:ascii="Times New Roman" w:hAnsi="Times New Roman" w:cs="Times New Roman"/>
          <w:sz w:val="24"/>
          <w:szCs w:val="24"/>
        </w:rPr>
      </w:pPr>
      <w:ins w:id="1" w:author="UAH" w:date="2018-11-28T12:32:00Z">
        <w:r>
          <w:rPr>
            <w:rFonts w:ascii="Times New Roman" w:hAnsi="Times New Roman" w:cs="Times New Roman"/>
            <w:noProof/>
            <w:sz w:val="24"/>
            <w:szCs w:val="24"/>
            <w:lang w:eastAsia="es-ES"/>
          </w:rPr>
          <w:drawing>
            <wp:inline distT="0" distB="0" distL="0" distR="0" wp14:anchorId="1F9D893C" wp14:editId="79A68D6C">
              <wp:extent cx="5400040" cy="1592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omplut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592580"/>
                      </a:xfrm>
                      <a:prstGeom prst="rect">
                        <a:avLst/>
                      </a:prstGeom>
                    </pic:spPr>
                  </pic:pic>
                </a:graphicData>
              </a:graphic>
            </wp:inline>
          </w:drawing>
        </w:r>
      </w:ins>
    </w:p>
    <w:p w:rsidR="00A06147" w:rsidRDefault="00353B09" w:rsidP="00A06147">
      <w:pPr>
        <w:spacing w:line="360" w:lineRule="auto"/>
        <w:jc w:val="both"/>
        <w:rPr>
          <w:ins w:id="2" w:author="UAH" w:date="2018-11-28T12:33:00Z"/>
          <w:rFonts w:ascii="Calibri" w:hAnsi="Calibri" w:cs="Calibri"/>
          <w:color w:val="000000"/>
          <w:shd w:val="clear" w:color="auto" w:fill="FFFFFF"/>
        </w:rPr>
      </w:pPr>
      <w:ins w:id="3" w:author="UAH" w:date="2018-11-28T12:33:00Z">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HYPERLINK "mailto:info@complutig.com" </w:instrText>
        </w:r>
        <w:r>
          <w:rPr>
            <w:rFonts w:ascii="Calibri" w:hAnsi="Calibri" w:cs="Calibri"/>
            <w:color w:val="000000"/>
            <w:shd w:val="clear" w:color="auto" w:fill="FFFFFF"/>
          </w:rPr>
          <w:fldChar w:fldCharType="separate"/>
        </w:r>
        <w:r w:rsidRPr="002E26F1">
          <w:rPr>
            <w:rStyle w:val="Hipervnculo"/>
            <w:rFonts w:ascii="Calibri" w:hAnsi="Calibri" w:cs="Calibri"/>
            <w:shd w:val="clear" w:color="auto" w:fill="FFFFFF"/>
          </w:rPr>
          <w:t>info@complutig.com</w:t>
        </w:r>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HYPERLINK "mailto:mariano.garcia@uah.es" </w:instrText>
        </w:r>
        <w:r>
          <w:rPr>
            <w:rFonts w:ascii="Calibri" w:hAnsi="Calibri" w:cs="Calibri"/>
            <w:color w:val="000000"/>
            <w:shd w:val="clear" w:color="auto" w:fill="FFFFFF"/>
          </w:rPr>
          <w:fldChar w:fldCharType="separate"/>
        </w:r>
        <w:r w:rsidRPr="002E26F1">
          <w:rPr>
            <w:rStyle w:val="Hipervnculo"/>
            <w:rFonts w:ascii="Calibri" w:hAnsi="Calibri" w:cs="Calibri"/>
            <w:shd w:val="clear" w:color="auto" w:fill="FFFFFF"/>
          </w:rPr>
          <w:t>mariano.garcia@uah.es</w:t>
        </w:r>
        <w:r>
          <w:rPr>
            <w:rFonts w:ascii="Calibri" w:hAnsi="Calibri" w:cs="Calibri"/>
            <w:color w:val="000000"/>
            <w:shd w:val="clear" w:color="auto" w:fill="FFFFFF"/>
          </w:rPr>
          <w:fldChar w:fldCharType="end"/>
        </w:r>
        <w:r>
          <w:rPr>
            <w:rFonts w:ascii="Calibri" w:hAnsi="Calibri" w:cs="Calibri"/>
            <w:color w:val="000000"/>
            <w:shd w:val="clear" w:color="auto" w:fill="FFFFFF"/>
          </w:rPr>
          <w:t xml:space="preserve"> </w:t>
        </w:r>
      </w:ins>
    </w:p>
    <w:p w:rsidR="00353B09" w:rsidRPr="008D5C7D" w:rsidRDefault="00353B09" w:rsidP="00A06147">
      <w:pPr>
        <w:spacing w:line="360" w:lineRule="auto"/>
        <w:jc w:val="both"/>
        <w:rPr>
          <w:rFonts w:ascii="Times New Roman" w:hAnsi="Times New Roman" w:cs="Times New Roman"/>
          <w:sz w:val="24"/>
          <w:szCs w:val="24"/>
        </w:rPr>
      </w:pPr>
      <w:proofErr w:type="spellStart"/>
      <w:ins w:id="4" w:author="UAH" w:date="2018-11-28T12:33:00Z">
        <w:r>
          <w:rPr>
            <w:rFonts w:ascii="Times New Roman" w:hAnsi="Times New Roman" w:cs="Times New Roman"/>
            <w:sz w:val="24"/>
            <w:szCs w:val="24"/>
          </w:rPr>
          <w:t>Tlfno</w:t>
        </w:r>
        <w:proofErr w:type="spellEnd"/>
        <w:r>
          <w:rPr>
            <w:rFonts w:ascii="Times New Roman" w:hAnsi="Times New Roman" w:cs="Times New Roman"/>
            <w:sz w:val="24"/>
            <w:szCs w:val="24"/>
          </w:rPr>
          <w:t>: +91 885 5264/4435</w:t>
        </w:r>
      </w:ins>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p>
    <w:p w:rsidR="00A06147" w:rsidRPr="008D5C7D" w:rsidRDefault="00A06147" w:rsidP="00A06147">
      <w:pPr>
        <w:spacing w:line="360" w:lineRule="auto"/>
        <w:jc w:val="both"/>
        <w:rPr>
          <w:rFonts w:ascii="Times New Roman" w:hAnsi="Times New Roman" w:cs="Times New Roman"/>
          <w:sz w:val="24"/>
          <w:szCs w:val="24"/>
        </w:rPr>
      </w:pPr>
      <w:r w:rsidRPr="008D5C7D">
        <w:rPr>
          <w:rFonts w:ascii="Times New Roman" w:hAnsi="Times New Roman" w:cs="Times New Roman"/>
          <w:b/>
          <w:sz w:val="24"/>
          <w:szCs w:val="24"/>
        </w:rPr>
        <w:t>Cliente:</w:t>
      </w:r>
      <w:r w:rsidRPr="008D5C7D">
        <w:rPr>
          <w:rFonts w:ascii="Times New Roman" w:hAnsi="Times New Roman" w:cs="Times New Roman"/>
          <w:sz w:val="24"/>
          <w:szCs w:val="24"/>
        </w:rPr>
        <w:t xml:space="preserve"> </w:t>
      </w:r>
      <w:r w:rsidR="008D5C7D" w:rsidRPr="008D5C7D">
        <w:rPr>
          <w:rFonts w:ascii="Times New Roman" w:hAnsi="Times New Roman" w:cs="Times New Roman"/>
          <w:sz w:val="24"/>
          <w:szCs w:val="24"/>
        </w:rPr>
        <w:t xml:space="preserve">Instituto de Investigación de Enfermedades Raras. </w:t>
      </w:r>
      <w:r w:rsidRPr="008D5C7D">
        <w:rPr>
          <w:rFonts w:ascii="Times New Roman" w:hAnsi="Times New Roman" w:cs="Times New Roman"/>
          <w:sz w:val="24"/>
          <w:szCs w:val="24"/>
        </w:rPr>
        <w:t>Instituto Carlos III</w:t>
      </w:r>
    </w:p>
    <w:p w:rsidR="008D5C7D" w:rsidRPr="008D5C7D" w:rsidRDefault="00A06147" w:rsidP="00A06147">
      <w:pPr>
        <w:spacing w:line="360" w:lineRule="auto"/>
        <w:jc w:val="both"/>
        <w:rPr>
          <w:rFonts w:ascii="Times New Roman" w:hAnsi="Times New Roman" w:cs="Times New Roman"/>
          <w:sz w:val="24"/>
          <w:szCs w:val="24"/>
        </w:rPr>
      </w:pPr>
      <w:r w:rsidRPr="008D5C7D">
        <w:rPr>
          <w:rFonts w:ascii="Times New Roman" w:hAnsi="Times New Roman" w:cs="Times New Roman"/>
          <w:b/>
          <w:sz w:val="24"/>
          <w:szCs w:val="24"/>
        </w:rPr>
        <w:t>Fecha de emisión:</w:t>
      </w:r>
      <w:r w:rsidRPr="008D5C7D">
        <w:rPr>
          <w:rFonts w:ascii="Times New Roman" w:hAnsi="Times New Roman" w:cs="Times New Roman"/>
          <w:sz w:val="24"/>
          <w:szCs w:val="24"/>
        </w:rPr>
        <w:t xml:space="preserve"> </w:t>
      </w:r>
      <w:r w:rsidR="008D5C7D" w:rsidRPr="008D5C7D">
        <w:rPr>
          <w:rFonts w:ascii="Times New Roman" w:hAnsi="Times New Roman" w:cs="Times New Roman"/>
          <w:sz w:val="24"/>
          <w:szCs w:val="24"/>
        </w:rPr>
        <w:t>30/11/2018</w:t>
      </w:r>
    </w:p>
    <w:p w:rsidR="00A06147" w:rsidRPr="008D5C7D" w:rsidDel="00935DDA" w:rsidRDefault="00A06147" w:rsidP="00A06147">
      <w:pPr>
        <w:spacing w:line="360" w:lineRule="auto"/>
        <w:jc w:val="both"/>
        <w:rPr>
          <w:del w:id="5" w:author="UAH" w:date="2018-11-28T11:26:00Z"/>
          <w:rFonts w:ascii="Times New Roman" w:hAnsi="Times New Roman" w:cs="Times New Roman"/>
          <w:sz w:val="24"/>
          <w:szCs w:val="24"/>
        </w:rPr>
      </w:pPr>
      <w:del w:id="6" w:author="UAH" w:date="2018-11-28T11:26:00Z">
        <w:r w:rsidRPr="008D5C7D" w:rsidDel="00935DDA">
          <w:rPr>
            <w:rFonts w:ascii="Times New Roman" w:hAnsi="Times New Roman" w:cs="Times New Roman"/>
            <w:b/>
            <w:sz w:val="24"/>
            <w:szCs w:val="24"/>
          </w:rPr>
          <w:delText>Fecha de validez</w:delText>
        </w:r>
        <w:r w:rsidRPr="008D5C7D" w:rsidDel="00935DDA">
          <w:rPr>
            <w:rFonts w:ascii="Times New Roman" w:hAnsi="Times New Roman" w:cs="Times New Roman"/>
            <w:sz w:val="24"/>
            <w:szCs w:val="24"/>
          </w:rPr>
          <w:delText xml:space="preserve">: </w:delText>
        </w:r>
        <w:r w:rsidRPr="008D5C7D" w:rsidDel="00935DDA">
          <w:rPr>
            <w:rFonts w:ascii="Times New Roman" w:hAnsi="Times New Roman" w:cs="Times New Roman"/>
            <w:sz w:val="24"/>
            <w:szCs w:val="24"/>
            <w:highlight w:val="yellow"/>
          </w:rPr>
          <w:delText>XX/XX/XXXX</w:delText>
        </w:r>
      </w:del>
    </w:p>
    <w:p w:rsidR="008D5C7D" w:rsidRPr="008D5C7D" w:rsidRDefault="00A06147" w:rsidP="00A06147">
      <w:pPr>
        <w:spacing w:line="360" w:lineRule="auto"/>
        <w:jc w:val="both"/>
        <w:rPr>
          <w:rFonts w:ascii="Times New Roman" w:hAnsi="Times New Roman" w:cs="Times New Roman"/>
          <w:sz w:val="24"/>
          <w:szCs w:val="24"/>
        </w:rPr>
      </w:pPr>
      <w:r w:rsidRPr="008D5C7D">
        <w:rPr>
          <w:rFonts w:ascii="Times New Roman" w:hAnsi="Times New Roman" w:cs="Times New Roman"/>
          <w:b/>
          <w:sz w:val="24"/>
          <w:szCs w:val="24"/>
        </w:rPr>
        <w:t>Pago de proyecto:</w:t>
      </w:r>
      <w:r w:rsidR="008D5C7D" w:rsidRPr="008D5C7D">
        <w:rPr>
          <w:rFonts w:ascii="Times New Roman" w:hAnsi="Times New Roman" w:cs="Times New Roman"/>
          <w:b/>
          <w:sz w:val="24"/>
          <w:szCs w:val="24"/>
        </w:rPr>
        <w:t xml:space="preserve"> </w:t>
      </w:r>
      <w:r w:rsidR="008D5C7D" w:rsidRPr="008D5C7D">
        <w:rPr>
          <w:rFonts w:ascii="Times New Roman" w:hAnsi="Times New Roman" w:cs="Times New Roman"/>
          <w:sz w:val="24"/>
          <w:szCs w:val="24"/>
        </w:rPr>
        <w:t>a la entrega de la aplicación.</w:t>
      </w:r>
    </w:p>
    <w:p w:rsidR="00A06147" w:rsidRPr="008D5C7D" w:rsidRDefault="008D5C7D" w:rsidP="00A06147">
      <w:pPr>
        <w:spacing w:line="360" w:lineRule="auto"/>
        <w:jc w:val="both"/>
        <w:rPr>
          <w:rFonts w:ascii="Times New Roman" w:hAnsi="Times New Roman" w:cs="Times New Roman"/>
          <w:sz w:val="24"/>
          <w:szCs w:val="24"/>
        </w:rPr>
      </w:pPr>
      <w:r w:rsidRPr="008D5C7D">
        <w:rPr>
          <w:rFonts w:ascii="Times New Roman" w:hAnsi="Times New Roman" w:cs="Times New Roman"/>
          <w:b/>
          <w:sz w:val="24"/>
          <w:szCs w:val="24"/>
        </w:rPr>
        <w:t xml:space="preserve"> </w:t>
      </w:r>
      <w:r w:rsidR="00A06147" w:rsidRPr="008D5C7D">
        <w:rPr>
          <w:rFonts w:ascii="Times New Roman" w:hAnsi="Times New Roman" w:cs="Times New Roman"/>
          <w:b/>
          <w:sz w:val="24"/>
          <w:szCs w:val="24"/>
        </w:rPr>
        <w:t>Plazo de entrega:</w:t>
      </w:r>
      <w:r w:rsidR="00A06147" w:rsidRPr="008D5C7D">
        <w:rPr>
          <w:rFonts w:ascii="Times New Roman" w:hAnsi="Times New Roman" w:cs="Times New Roman"/>
          <w:sz w:val="24"/>
          <w:szCs w:val="24"/>
        </w:rPr>
        <w:t xml:space="preserve"> 3 meses</w:t>
      </w:r>
    </w:p>
    <w:p w:rsidR="00A06147" w:rsidRDefault="00A06147" w:rsidP="00A06147">
      <w:pPr>
        <w:spacing w:line="360" w:lineRule="auto"/>
        <w:jc w:val="both"/>
        <w:rPr>
          <w:ins w:id="7" w:author="UAH" w:date="2018-11-28T11:26:00Z"/>
          <w:rFonts w:ascii="Times New Roman" w:hAnsi="Times New Roman" w:cs="Times New Roman"/>
          <w:sz w:val="24"/>
          <w:szCs w:val="24"/>
        </w:rPr>
      </w:pPr>
      <w:r w:rsidRPr="008D5C7D">
        <w:rPr>
          <w:rFonts w:ascii="Times New Roman" w:hAnsi="Times New Roman" w:cs="Times New Roman"/>
          <w:b/>
          <w:sz w:val="24"/>
          <w:szCs w:val="24"/>
        </w:rPr>
        <w:t>Garantía:</w:t>
      </w:r>
      <w:r w:rsidRPr="008D5C7D">
        <w:rPr>
          <w:rFonts w:ascii="Times New Roman" w:hAnsi="Times New Roman" w:cs="Times New Roman"/>
          <w:sz w:val="24"/>
          <w:szCs w:val="24"/>
        </w:rPr>
        <w:t xml:space="preserve"> </w:t>
      </w:r>
      <w:r w:rsidR="008D5C7D" w:rsidRPr="008D5C7D">
        <w:rPr>
          <w:rFonts w:ascii="Times New Roman" w:hAnsi="Times New Roman" w:cs="Times New Roman"/>
          <w:sz w:val="24"/>
          <w:szCs w:val="24"/>
        </w:rPr>
        <w:t>30 días tras la finalización del proyecto.</w:t>
      </w:r>
    </w:p>
    <w:p w:rsidR="00935DDA" w:rsidRPr="008D5C7D" w:rsidRDefault="00935DDA" w:rsidP="00A06147">
      <w:pPr>
        <w:spacing w:line="360" w:lineRule="auto"/>
        <w:jc w:val="both"/>
        <w:rPr>
          <w:rFonts w:ascii="Times New Roman" w:hAnsi="Times New Roman" w:cs="Times New Roman"/>
          <w:sz w:val="24"/>
          <w:szCs w:val="24"/>
        </w:rPr>
      </w:pPr>
    </w:p>
    <w:p w:rsidR="00A06147" w:rsidRPr="008D5C7D" w:rsidRDefault="004C4F17" w:rsidP="00A06147">
      <w:pPr>
        <w:spacing w:line="360" w:lineRule="auto"/>
        <w:jc w:val="both"/>
        <w:rPr>
          <w:rFonts w:ascii="Times New Roman" w:hAnsi="Times New Roman" w:cs="Times New Roman"/>
          <w:sz w:val="24"/>
          <w:szCs w:val="24"/>
        </w:rPr>
      </w:pPr>
      <w:r w:rsidRPr="008D5C7D">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233680</wp:posOffset>
                </wp:positionV>
                <wp:extent cx="64865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648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55FBE8" id="Conector recto 1" o:spid="_x0000_s1026" style="position:absolute;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4pt" to="51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" strokecolor="black [3213]" strokeweight=".5pt">
                <v:stroke joinstyle="miter"/>
                <w10:wrap anchorx="margin"/>
              </v:line>
            </w:pict>
          </mc:Fallback>
        </mc:AlternateContent>
      </w:r>
      <w:r w:rsidRPr="008D5C7D">
        <w:rPr>
          <w:rFonts w:ascii="Times New Roman" w:hAnsi="Times New Roman" w:cs="Times New Roman"/>
          <w:sz w:val="24"/>
          <w:szCs w:val="24"/>
        </w:rPr>
        <w:t>ESPECIFICACIONES TÉCNICAS</w:t>
      </w:r>
    </w:p>
    <w:p w:rsidR="004C4F17" w:rsidRPr="008D5C7D" w:rsidRDefault="004C4F17" w:rsidP="00A06147">
      <w:pPr>
        <w:spacing w:line="360" w:lineRule="auto"/>
        <w:jc w:val="both"/>
        <w:rPr>
          <w:rFonts w:ascii="Times New Roman" w:hAnsi="Times New Roman" w:cs="Times New Roman"/>
          <w:sz w:val="24"/>
          <w:szCs w:val="24"/>
        </w:rPr>
      </w:pPr>
    </w:p>
    <w:p w:rsidR="004C4F17" w:rsidRPr="008D5C7D" w:rsidRDefault="004C4F17"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Naturaleza y propiedades de producto</w:t>
      </w:r>
    </w:p>
    <w:p w:rsidR="004C4F17" w:rsidRPr="008D5C7D" w:rsidRDefault="004C4F17"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El producto será una plataforma web acorde con la estructura, </w:t>
      </w:r>
      <w:proofErr w:type="spellStart"/>
      <w:r w:rsidRPr="008D5C7D">
        <w:rPr>
          <w:rFonts w:ascii="Times New Roman" w:hAnsi="Times New Roman" w:cs="Times New Roman"/>
          <w:sz w:val="24"/>
          <w:szCs w:val="24"/>
        </w:rPr>
        <w:t>adaptatividad</w:t>
      </w:r>
      <w:proofErr w:type="spellEnd"/>
      <w:r w:rsidRPr="008D5C7D">
        <w:rPr>
          <w:rFonts w:ascii="Times New Roman" w:hAnsi="Times New Roman" w:cs="Times New Roman"/>
          <w:sz w:val="24"/>
          <w:szCs w:val="24"/>
        </w:rPr>
        <w:t xml:space="preserve"> y contenidos recogidos en el presente documento.</w:t>
      </w:r>
    </w:p>
    <w:p w:rsidR="004C4F17" w:rsidRPr="008D5C7D" w:rsidRDefault="004C4F17" w:rsidP="00A06147">
      <w:pPr>
        <w:spacing w:line="360" w:lineRule="auto"/>
        <w:jc w:val="both"/>
        <w:rPr>
          <w:rFonts w:ascii="Times New Roman" w:hAnsi="Times New Roman" w:cs="Times New Roman"/>
          <w:sz w:val="24"/>
          <w:szCs w:val="24"/>
        </w:rPr>
      </w:pPr>
    </w:p>
    <w:p w:rsidR="004C4F17" w:rsidRPr="008D5C7D" w:rsidRDefault="004C4F17" w:rsidP="00A06147">
      <w:pPr>
        <w:spacing w:line="360" w:lineRule="auto"/>
        <w:jc w:val="both"/>
        <w:rPr>
          <w:rFonts w:ascii="Times New Roman" w:hAnsi="Times New Roman" w:cs="Times New Roman"/>
          <w:b/>
          <w:sz w:val="24"/>
          <w:szCs w:val="24"/>
        </w:rPr>
      </w:pPr>
      <w:proofErr w:type="spellStart"/>
      <w:r w:rsidRPr="008D5C7D">
        <w:rPr>
          <w:rFonts w:ascii="Times New Roman" w:hAnsi="Times New Roman" w:cs="Times New Roman"/>
          <w:b/>
          <w:sz w:val="24"/>
          <w:szCs w:val="24"/>
        </w:rPr>
        <w:t>Adaptatividad</w:t>
      </w:r>
      <w:proofErr w:type="spellEnd"/>
      <w:r w:rsidRPr="008D5C7D">
        <w:rPr>
          <w:rFonts w:ascii="Times New Roman" w:hAnsi="Times New Roman" w:cs="Times New Roman"/>
          <w:b/>
          <w:sz w:val="24"/>
          <w:szCs w:val="24"/>
        </w:rPr>
        <w:t xml:space="preserve"> y compatibilidad</w:t>
      </w:r>
    </w:p>
    <w:p w:rsidR="004C4F17" w:rsidRPr="008D5C7D" w:rsidRDefault="004C4F17"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La compatibilidad de la plataforma web se limitará a navegadores y dispositivos de la naturaleza PC/portátil en sus navegadores </w:t>
      </w:r>
      <w:ins w:id="8" w:author="ELENA" w:date="2018-12-12T10:29:00Z">
        <w:r w:rsidR="008871AB">
          <w:rPr>
            <w:rFonts w:ascii="Times New Roman" w:hAnsi="Times New Roman" w:cs="Times New Roman"/>
            <w:sz w:val="24"/>
            <w:szCs w:val="24"/>
          </w:rPr>
          <w:t xml:space="preserve">Microsoft </w:t>
        </w:r>
        <w:proofErr w:type="spellStart"/>
        <w:r w:rsidR="008871AB">
          <w:rPr>
            <w:rFonts w:ascii="Times New Roman" w:hAnsi="Times New Roman" w:cs="Times New Roman"/>
            <w:sz w:val="24"/>
            <w:szCs w:val="24"/>
          </w:rPr>
          <w:t>E</w:t>
        </w:r>
        <w:bookmarkStart w:id="9" w:name="_GoBack"/>
        <w:bookmarkEnd w:id="9"/>
        <w:r w:rsidR="008871AB">
          <w:rPr>
            <w:rFonts w:ascii="Times New Roman" w:hAnsi="Times New Roman" w:cs="Times New Roman"/>
            <w:sz w:val="24"/>
            <w:szCs w:val="24"/>
          </w:rPr>
          <w:t>dge</w:t>
        </w:r>
        <w:proofErr w:type="spellEnd"/>
        <w:r w:rsidR="008871AB">
          <w:rPr>
            <w:rFonts w:ascii="Times New Roman" w:hAnsi="Times New Roman" w:cs="Times New Roman"/>
            <w:sz w:val="24"/>
            <w:szCs w:val="24"/>
          </w:rPr>
          <w:t xml:space="preserve">, Safari, </w:t>
        </w:r>
      </w:ins>
      <w:r w:rsidRPr="008D5C7D">
        <w:rPr>
          <w:rFonts w:ascii="Times New Roman" w:hAnsi="Times New Roman" w:cs="Times New Roman"/>
          <w:sz w:val="24"/>
          <w:szCs w:val="24"/>
        </w:rPr>
        <w:t>Firefox, Chrome y Opera.</w:t>
      </w:r>
    </w:p>
    <w:p w:rsidR="004C4F17" w:rsidRPr="008D5C7D" w:rsidRDefault="004C4F17" w:rsidP="00A06147">
      <w:pPr>
        <w:spacing w:line="360" w:lineRule="auto"/>
        <w:jc w:val="both"/>
        <w:rPr>
          <w:rFonts w:ascii="Times New Roman" w:hAnsi="Times New Roman" w:cs="Times New Roman"/>
          <w:sz w:val="24"/>
          <w:szCs w:val="24"/>
        </w:rPr>
      </w:pPr>
    </w:p>
    <w:p w:rsidR="004C4F17" w:rsidRPr="008D5C7D" w:rsidRDefault="004C4F17"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Estructura web</w:t>
      </w:r>
    </w:p>
    <w:p w:rsidR="004C4F17" w:rsidRPr="008D5C7D" w:rsidRDefault="004C4F17"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La plataforma web será de página múltiple, en idioma</w:t>
      </w:r>
      <w:ins w:id="10" w:author="UAH" w:date="2018-11-28T11:04:00Z">
        <w:r w:rsidR="008D5C7D">
          <w:rPr>
            <w:rFonts w:ascii="Times New Roman" w:hAnsi="Times New Roman" w:cs="Times New Roman"/>
            <w:sz w:val="24"/>
            <w:szCs w:val="24"/>
          </w:rPr>
          <w:t>s</w:t>
        </w:r>
      </w:ins>
      <w:r w:rsidRPr="008D5C7D">
        <w:rPr>
          <w:rFonts w:ascii="Times New Roman" w:hAnsi="Times New Roman" w:cs="Times New Roman"/>
          <w:sz w:val="24"/>
          <w:szCs w:val="24"/>
        </w:rPr>
        <w:t xml:space="preserve"> español</w:t>
      </w:r>
      <w:ins w:id="11" w:author="UAH" w:date="2018-11-28T11:04:00Z">
        <w:r w:rsidR="008D5C7D">
          <w:rPr>
            <w:rFonts w:ascii="Times New Roman" w:hAnsi="Times New Roman" w:cs="Times New Roman"/>
            <w:sz w:val="24"/>
            <w:szCs w:val="24"/>
          </w:rPr>
          <w:t xml:space="preserve"> e inglés</w:t>
        </w:r>
      </w:ins>
      <w:r w:rsidRPr="008D5C7D">
        <w:rPr>
          <w:rFonts w:ascii="Times New Roman" w:hAnsi="Times New Roman" w:cs="Times New Roman"/>
          <w:sz w:val="24"/>
          <w:szCs w:val="24"/>
        </w:rPr>
        <w:t xml:space="preserve">, comprendiendo las </w:t>
      </w:r>
      <w:r w:rsidR="00476BA8" w:rsidRPr="008D5C7D">
        <w:rPr>
          <w:rFonts w:ascii="Times New Roman" w:hAnsi="Times New Roman" w:cs="Times New Roman"/>
          <w:sz w:val="24"/>
          <w:szCs w:val="24"/>
        </w:rPr>
        <w:t>secciones y un subsistema descrito a continuación.</w:t>
      </w:r>
    </w:p>
    <w:p w:rsidR="00476BA8" w:rsidRPr="008D5C7D" w:rsidRDefault="00476BA8" w:rsidP="008E7143">
      <w:pPr>
        <w:pStyle w:val="Prrafodelista"/>
        <w:numPr>
          <w:ilvl w:val="0"/>
          <w:numId w:val="1"/>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Subsistema 1: Plataforma web de presentación.</w:t>
      </w:r>
    </w:p>
    <w:p w:rsidR="00476BA8" w:rsidRPr="008D5C7D" w:rsidRDefault="00476BA8" w:rsidP="008E7143">
      <w:pPr>
        <w:pStyle w:val="Prrafodelista"/>
        <w:numPr>
          <w:ilvl w:val="0"/>
          <w:numId w:val="2"/>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Inicio: Acceso al subsistema 2.</w:t>
      </w:r>
    </w:p>
    <w:p w:rsidR="00476BA8" w:rsidRPr="008D5C7D" w:rsidRDefault="00476BA8" w:rsidP="008E7143">
      <w:pPr>
        <w:pStyle w:val="Prrafodelista"/>
        <w:numPr>
          <w:ilvl w:val="0"/>
          <w:numId w:val="2"/>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Presentación: descripción del proyecto.</w:t>
      </w:r>
    </w:p>
    <w:p w:rsidR="00476BA8" w:rsidRPr="008D5C7D" w:rsidRDefault="00476BA8" w:rsidP="008E7143">
      <w:pPr>
        <w:pStyle w:val="Prrafodelista"/>
        <w:numPr>
          <w:ilvl w:val="0"/>
          <w:numId w:val="2"/>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Fuentes de datos</w:t>
      </w:r>
    </w:p>
    <w:p w:rsidR="00476BA8" w:rsidRPr="008D5C7D" w:rsidRDefault="00476BA8" w:rsidP="008E7143">
      <w:pPr>
        <w:pStyle w:val="Prrafodelista"/>
        <w:numPr>
          <w:ilvl w:val="0"/>
          <w:numId w:val="2"/>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Créditos</w:t>
      </w:r>
    </w:p>
    <w:p w:rsidR="00476BA8" w:rsidRPr="008D5C7D" w:rsidRDefault="00476BA8" w:rsidP="008E7143">
      <w:pPr>
        <w:pStyle w:val="Prrafodelista"/>
        <w:numPr>
          <w:ilvl w:val="0"/>
          <w:numId w:val="2"/>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Contacto</w:t>
      </w:r>
    </w:p>
    <w:p w:rsidR="00476BA8" w:rsidRPr="008D5C7D" w:rsidRDefault="00476BA8" w:rsidP="008E7143">
      <w:pPr>
        <w:pStyle w:val="Prrafodelista"/>
        <w:numPr>
          <w:ilvl w:val="0"/>
          <w:numId w:val="1"/>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Subsistema 2: Plataforma web de mortalidad debida a enfermedades raras</w:t>
      </w:r>
    </w:p>
    <w:p w:rsidR="00476BA8" w:rsidRPr="008D5C7D" w:rsidRDefault="00476BA8" w:rsidP="008E7143">
      <w:pPr>
        <w:pStyle w:val="Prrafodelista"/>
        <w:numPr>
          <w:ilvl w:val="0"/>
          <w:numId w:val="3"/>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Cartografía: representación cartográfica por unidades geográficas sobre la mortalidad debida a enfermedades raras.</w:t>
      </w:r>
    </w:p>
    <w:p w:rsidR="00476BA8" w:rsidRPr="008D5C7D" w:rsidRDefault="00476BA8" w:rsidP="008E7143">
      <w:pPr>
        <w:pStyle w:val="Prrafodelista"/>
        <w:numPr>
          <w:ilvl w:val="0"/>
          <w:numId w:val="3"/>
        </w:numPr>
        <w:spacing w:line="276" w:lineRule="auto"/>
        <w:jc w:val="both"/>
        <w:rPr>
          <w:rFonts w:ascii="Times New Roman" w:hAnsi="Times New Roman" w:cs="Times New Roman"/>
          <w:sz w:val="24"/>
          <w:szCs w:val="24"/>
        </w:rPr>
      </w:pPr>
      <w:r w:rsidRPr="008D5C7D">
        <w:rPr>
          <w:rFonts w:ascii="Times New Roman" w:hAnsi="Times New Roman" w:cs="Times New Roman"/>
          <w:sz w:val="24"/>
          <w:szCs w:val="24"/>
        </w:rPr>
        <w:t>Tendencias: representación gráfica sobre la mortalidad debida a enfermedades raras en distintos países de Europa.</w:t>
      </w:r>
    </w:p>
    <w:p w:rsidR="00476BA8" w:rsidRPr="008D5C7D" w:rsidRDefault="00476BA8" w:rsidP="00A06147">
      <w:pPr>
        <w:spacing w:line="360" w:lineRule="auto"/>
        <w:jc w:val="both"/>
        <w:rPr>
          <w:rFonts w:ascii="Times New Roman" w:hAnsi="Times New Roman" w:cs="Times New Roman"/>
          <w:b/>
          <w:sz w:val="24"/>
          <w:szCs w:val="24"/>
        </w:rPr>
      </w:pPr>
    </w:p>
    <w:p w:rsidR="004C4F17" w:rsidRPr="008D5C7D" w:rsidRDefault="004C4F17"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Estilizado</w:t>
      </w:r>
    </w:p>
    <w:p w:rsidR="004C4F17" w:rsidRDefault="00476BA8" w:rsidP="00A06147">
      <w:pPr>
        <w:spacing w:line="360" w:lineRule="auto"/>
        <w:jc w:val="both"/>
        <w:rPr>
          <w:ins w:id="12" w:author="UAH" w:date="2018-11-28T11:04:00Z"/>
          <w:rFonts w:ascii="Times New Roman" w:hAnsi="Times New Roman" w:cs="Times New Roman"/>
          <w:sz w:val="24"/>
          <w:szCs w:val="24"/>
        </w:rPr>
      </w:pPr>
      <w:r w:rsidRPr="008D5C7D">
        <w:rPr>
          <w:rFonts w:ascii="Times New Roman" w:hAnsi="Times New Roman" w:cs="Times New Roman"/>
          <w:sz w:val="24"/>
          <w:szCs w:val="24"/>
        </w:rPr>
        <w:t>El estilizado comprende todos los aspectos de estética de la plataforma web. El estilizado se establecerá de forma definitiva durante el transcurso del proyecto conjunto al cliente, no pudiendo ser alterado por éste una vez publicado el proyecto.</w:t>
      </w:r>
    </w:p>
    <w:p w:rsidR="008D5C7D" w:rsidRPr="008D5C7D" w:rsidRDefault="008D5C7D" w:rsidP="00A06147">
      <w:pPr>
        <w:spacing w:line="360" w:lineRule="auto"/>
        <w:jc w:val="both"/>
        <w:rPr>
          <w:rFonts w:ascii="Times New Roman" w:hAnsi="Times New Roman" w:cs="Times New Roman"/>
          <w:sz w:val="24"/>
          <w:szCs w:val="24"/>
        </w:rPr>
      </w:pPr>
    </w:p>
    <w:p w:rsidR="004C4F17" w:rsidRPr="008D5C7D" w:rsidRDefault="004C4F17"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lastRenderedPageBreak/>
        <w:t>Inviabilidad de solicitudes</w:t>
      </w:r>
    </w:p>
    <w:p w:rsidR="004C4F17" w:rsidRPr="008D5C7D" w:rsidRDefault="00476BA8"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En los casos en los que, de forma excepcional, no puedan cubrirse los requerimientos de estilo del cliente, el desarrolla</w:t>
      </w:r>
      <w:ins w:id="13" w:author="UAH" w:date="2018-11-28T11:09:00Z">
        <w:r w:rsidR="008D5C7D">
          <w:rPr>
            <w:rFonts w:ascii="Times New Roman" w:hAnsi="Times New Roman" w:cs="Times New Roman"/>
            <w:sz w:val="24"/>
            <w:szCs w:val="24"/>
          </w:rPr>
          <w:t>do</w:t>
        </w:r>
      </w:ins>
      <w:r w:rsidRPr="008D5C7D">
        <w:rPr>
          <w:rFonts w:ascii="Times New Roman" w:hAnsi="Times New Roman" w:cs="Times New Roman"/>
          <w:sz w:val="24"/>
          <w:szCs w:val="24"/>
        </w:rPr>
        <w:t>r facilitará las alternativas existentes con el afán de suplir esa inviabilidad de la forma más fiel posible a la idea original del cliente.</w:t>
      </w:r>
    </w:p>
    <w:p w:rsidR="00476BA8" w:rsidRPr="008D5C7D" w:rsidRDefault="00476BA8" w:rsidP="00A06147">
      <w:pPr>
        <w:spacing w:line="360" w:lineRule="auto"/>
        <w:jc w:val="both"/>
        <w:rPr>
          <w:rFonts w:ascii="Times New Roman" w:hAnsi="Times New Roman" w:cs="Times New Roman"/>
          <w:sz w:val="24"/>
          <w:szCs w:val="24"/>
        </w:rPr>
      </w:pPr>
    </w:p>
    <w:p w:rsidR="00476BA8" w:rsidRPr="008D5C7D" w:rsidRDefault="00476BA8" w:rsidP="00A06147">
      <w:pPr>
        <w:spacing w:line="360" w:lineRule="auto"/>
        <w:jc w:val="both"/>
        <w:rPr>
          <w:rFonts w:ascii="Times New Roman" w:hAnsi="Times New Roman" w:cs="Times New Roman"/>
          <w:sz w:val="24"/>
          <w:szCs w:val="24"/>
        </w:rPr>
      </w:pPr>
      <w:r w:rsidRPr="008D5C7D">
        <w:rPr>
          <w:rFonts w:ascii="Times New Roman" w:hAnsi="Times New Roman" w:cs="Times New Roman"/>
          <w:noProof/>
          <w:sz w:val="24"/>
          <w:szCs w:val="24"/>
          <w:lang w:eastAsia="es-ES"/>
        </w:rPr>
        <mc:AlternateContent>
          <mc:Choice Requires="wps">
            <w:drawing>
              <wp:anchor distT="0" distB="0" distL="114300" distR="114300" simplePos="0" relativeHeight="251661312" behindDoc="0" locked="0" layoutInCell="1" allowOverlap="1" wp14:anchorId="3CCF57A2" wp14:editId="7961C4FA">
                <wp:simplePos x="0" y="0"/>
                <wp:positionH relativeFrom="margin">
                  <wp:align>left</wp:align>
                </wp:positionH>
                <wp:positionV relativeFrom="paragraph">
                  <wp:posOffset>259080</wp:posOffset>
                </wp:positionV>
                <wp:extent cx="64865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48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257D66" id="Conector recto 2" o:spid="_x0000_s1026" style="position:absolute;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0.4pt" to="510.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" strokecolor="black [3213]" strokeweight=".5pt">
                <v:stroke joinstyle="miter"/>
                <w10:wrap anchorx="margin"/>
              </v:line>
            </w:pict>
          </mc:Fallback>
        </mc:AlternateContent>
      </w:r>
      <w:r w:rsidRPr="008D5C7D">
        <w:rPr>
          <w:rFonts w:ascii="Times New Roman" w:hAnsi="Times New Roman" w:cs="Times New Roman"/>
          <w:sz w:val="24"/>
          <w:szCs w:val="24"/>
        </w:rPr>
        <w:t>CONDICIONES DE PROYECTO</w:t>
      </w:r>
    </w:p>
    <w:p w:rsidR="004C4F17" w:rsidRPr="008D5C7D" w:rsidRDefault="004C4F17" w:rsidP="00A06147">
      <w:pPr>
        <w:spacing w:line="360" w:lineRule="auto"/>
        <w:jc w:val="both"/>
        <w:rPr>
          <w:rFonts w:ascii="Times New Roman" w:hAnsi="Times New Roman" w:cs="Times New Roman"/>
          <w:sz w:val="24"/>
          <w:szCs w:val="24"/>
        </w:rPr>
      </w:pPr>
    </w:p>
    <w:p w:rsidR="004C4F17" w:rsidRPr="008D5C7D" w:rsidRDefault="00476BA8"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Responsable de desarrollo</w:t>
      </w:r>
    </w:p>
    <w:p w:rsidR="00476BA8" w:rsidRPr="008D5C7D" w:rsidRDefault="00476BA8"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Elena Ferreras Hernández (“el desarrollador”), </w:t>
      </w:r>
      <w:r w:rsidR="00E9218A" w:rsidRPr="008D5C7D">
        <w:rPr>
          <w:rFonts w:ascii="Times New Roman" w:hAnsi="Times New Roman" w:cs="Times New Roman"/>
          <w:sz w:val="24"/>
          <w:szCs w:val="24"/>
        </w:rPr>
        <w:t>bajo dirección de Mariano García como responsable de este proyecto adquirido por la empresa COMPLUTIG, será la responsable del desarrollo web en todas sus fases, procediendo a la creación del código necesario para formalizar el producto en las condiciones aquí expuestas.</w:t>
      </w:r>
    </w:p>
    <w:p w:rsidR="00E9218A" w:rsidRPr="008D5C7D" w:rsidRDefault="00E9218A" w:rsidP="00A06147">
      <w:pPr>
        <w:spacing w:line="360" w:lineRule="auto"/>
        <w:jc w:val="both"/>
        <w:rPr>
          <w:rFonts w:ascii="Times New Roman" w:hAnsi="Times New Roman" w:cs="Times New Roman"/>
          <w:sz w:val="24"/>
          <w:szCs w:val="24"/>
        </w:rPr>
      </w:pPr>
    </w:p>
    <w:p w:rsidR="00E9218A" w:rsidRPr="008D5C7D" w:rsidRDefault="00E9218A"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Tecnologías y entorno de trabajo</w:t>
      </w:r>
    </w:p>
    <w:p w:rsidR="00E9218A" w:rsidRPr="008D5C7D" w:rsidRDefault="00E9218A"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La plataforma web será desarrollada mediante el Entorno de Desarrollo Integrado </w:t>
      </w:r>
      <w:proofErr w:type="spellStart"/>
      <w:r w:rsidRPr="008D5C7D">
        <w:rPr>
          <w:rFonts w:ascii="Times New Roman" w:hAnsi="Times New Roman" w:cs="Times New Roman"/>
          <w:sz w:val="24"/>
          <w:szCs w:val="24"/>
        </w:rPr>
        <w:t>Atom</w:t>
      </w:r>
      <w:proofErr w:type="spellEnd"/>
      <w:r w:rsidRPr="008D5C7D">
        <w:rPr>
          <w:rFonts w:ascii="Times New Roman" w:hAnsi="Times New Roman" w:cs="Times New Roman"/>
          <w:sz w:val="24"/>
          <w:szCs w:val="24"/>
        </w:rPr>
        <w:t xml:space="preserve">, así como cualquier programa o aplicación auxiliar requerida. Se basará en las tecnologías y lenguajes de programación HTML5, CSS3, </w:t>
      </w:r>
      <w:proofErr w:type="spellStart"/>
      <w:r w:rsidRPr="008D5C7D">
        <w:rPr>
          <w:rFonts w:ascii="Times New Roman" w:hAnsi="Times New Roman" w:cs="Times New Roman"/>
          <w:sz w:val="24"/>
          <w:szCs w:val="24"/>
        </w:rPr>
        <w:t>Javascript</w:t>
      </w:r>
      <w:proofErr w:type="spellEnd"/>
      <w:r w:rsidRPr="008D5C7D">
        <w:rPr>
          <w:rFonts w:ascii="Times New Roman" w:hAnsi="Times New Roman" w:cs="Times New Roman"/>
          <w:sz w:val="24"/>
          <w:szCs w:val="24"/>
        </w:rPr>
        <w:t xml:space="preserve"> y </w:t>
      </w:r>
      <w:proofErr w:type="spellStart"/>
      <w:r w:rsidRPr="008D5C7D">
        <w:rPr>
          <w:rFonts w:ascii="Times New Roman" w:hAnsi="Times New Roman" w:cs="Times New Roman"/>
          <w:sz w:val="24"/>
          <w:szCs w:val="24"/>
        </w:rPr>
        <w:t>jQuery</w:t>
      </w:r>
      <w:proofErr w:type="spellEnd"/>
      <w:r w:rsidRPr="008D5C7D">
        <w:rPr>
          <w:rFonts w:ascii="Times New Roman" w:hAnsi="Times New Roman" w:cs="Times New Roman"/>
          <w:sz w:val="24"/>
          <w:szCs w:val="24"/>
        </w:rPr>
        <w:t>.</w:t>
      </w:r>
    </w:p>
    <w:p w:rsidR="008E7143" w:rsidRPr="008D5C7D" w:rsidRDefault="00E9218A"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La preparación de los datos cartográficos se desarrollará mediante los softwares </w:t>
      </w:r>
      <w:proofErr w:type="spellStart"/>
      <w:r w:rsidRPr="008D5C7D">
        <w:rPr>
          <w:rFonts w:ascii="Times New Roman" w:hAnsi="Times New Roman" w:cs="Times New Roman"/>
          <w:sz w:val="24"/>
          <w:szCs w:val="24"/>
        </w:rPr>
        <w:t>ArcGIS</w:t>
      </w:r>
      <w:proofErr w:type="spellEnd"/>
      <w:r w:rsidRPr="008D5C7D">
        <w:rPr>
          <w:rFonts w:ascii="Times New Roman" w:hAnsi="Times New Roman" w:cs="Times New Roman"/>
          <w:sz w:val="24"/>
          <w:szCs w:val="24"/>
        </w:rPr>
        <w:t xml:space="preserve"> y QGIS.</w:t>
      </w:r>
    </w:p>
    <w:p w:rsidR="00E9218A" w:rsidRPr="008D5C7D" w:rsidRDefault="00E9218A" w:rsidP="00A06147">
      <w:pPr>
        <w:spacing w:line="360" w:lineRule="auto"/>
        <w:jc w:val="both"/>
        <w:rPr>
          <w:rFonts w:ascii="Times New Roman" w:hAnsi="Times New Roman" w:cs="Times New Roman"/>
          <w:sz w:val="24"/>
          <w:szCs w:val="24"/>
        </w:rPr>
      </w:pPr>
    </w:p>
    <w:p w:rsidR="00E9218A" w:rsidRPr="008D5C7D" w:rsidRDefault="00E9218A" w:rsidP="00A06147">
      <w:pPr>
        <w:spacing w:line="360" w:lineRule="auto"/>
        <w:jc w:val="both"/>
        <w:rPr>
          <w:rFonts w:ascii="Times New Roman" w:hAnsi="Times New Roman" w:cs="Times New Roman"/>
          <w:b/>
          <w:sz w:val="24"/>
          <w:szCs w:val="24"/>
        </w:rPr>
      </w:pPr>
      <w:r w:rsidRPr="008D5C7D">
        <w:rPr>
          <w:rFonts w:ascii="Times New Roman" w:hAnsi="Times New Roman" w:cs="Times New Roman"/>
          <w:b/>
          <w:sz w:val="24"/>
          <w:szCs w:val="24"/>
        </w:rPr>
        <w:t>Finalización de proyecto</w:t>
      </w:r>
    </w:p>
    <w:p w:rsidR="00E9218A" w:rsidRPr="008D5C7D" w:rsidRDefault="00E9218A" w:rsidP="00A06147">
      <w:pPr>
        <w:spacing w:line="360" w:lineRule="auto"/>
        <w:jc w:val="both"/>
        <w:rPr>
          <w:rFonts w:ascii="Times New Roman" w:hAnsi="Times New Roman" w:cs="Times New Roman"/>
          <w:sz w:val="24"/>
          <w:szCs w:val="24"/>
        </w:rPr>
      </w:pPr>
      <w:r w:rsidRPr="008D5C7D">
        <w:rPr>
          <w:rFonts w:ascii="Times New Roman" w:hAnsi="Times New Roman" w:cs="Times New Roman"/>
          <w:sz w:val="24"/>
          <w:szCs w:val="24"/>
        </w:rPr>
        <w:t xml:space="preserve">Se entenderá el proyecto como “finalizado” cuando la plataforma web haya sido verificada por el cliente y sea colocada en el servidor del cliente, emitiéndole por tanto la factura del servicio. </w:t>
      </w:r>
    </w:p>
    <w:p w:rsidR="004C4F17" w:rsidRPr="008D5C7D" w:rsidRDefault="004C4F17" w:rsidP="00A06147">
      <w:pPr>
        <w:spacing w:line="360" w:lineRule="auto"/>
        <w:jc w:val="both"/>
        <w:rPr>
          <w:rFonts w:ascii="Times New Roman" w:hAnsi="Times New Roman" w:cs="Times New Roman"/>
          <w:sz w:val="24"/>
          <w:szCs w:val="24"/>
        </w:rPr>
      </w:pPr>
    </w:p>
    <w:sectPr w:rsidR="004C4F17" w:rsidRPr="008D5C7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F79" w:rsidRDefault="00CF4F79" w:rsidP="00A06147">
      <w:pPr>
        <w:spacing w:after="0" w:line="240" w:lineRule="auto"/>
      </w:pPr>
      <w:r>
        <w:separator/>
      </w:r>
    </w:p>
  </w:endnote>
  <w:endnote w:type="continuationSeparator" w:id="0">
    <w:p w:rsidR="00CF4F79" w:rsidRDefault="00CF4F79" w:rsidP="00A06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147" w:rsidRPr="00A06147" w:rsidRDefault="00A06147" w:rsidP="00A06147">
    <w:pPr>
      <w:pStyle w:val="Piedepgina"/>
      <w:jc w:val="center"/>
      <w:rPr>
        <w:rFonts w:ascii="Times New Roman" w:hAnsi="Times New Roman" w:cs="Times New Roman"/>
        <w:i/>
        <w:sz w:val="20"/>
      </w:rPr>
    </w:pPr>
    <w:r w:rsidRPr="00A06147">
      <w:rPr>
        <w:rFonts w:ascii="Times New Roman" w:hAnsi="Times New Roman" w:cs="Times New Roman"/>
        <w:i/>
        <w:sz w:val="20"/>
      </w:rPr>
      <w:t>Aplicación web sobre mortalidad debida a enfermedades raras - Especificaciones técnicas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F79" w:rsidRDefault="00CF4F79" w:rsidP="00A06147">
      <w:pPr>
        <w:spacing w:after="0" w:line="240" w:lineRule="auto"/>
      </w:pPr>
      <w:r>
        <w:separator/>
      </w:r>
    </w:p>
  </w:footnote>
  <w:footnote w:type="continuationSeparator" w:id="0">
    <w:p w:rsidR="00CF4F79" w:rsidRDefault="00CF4F79" w:rsidP="00A06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2D30"/>
    <w:multiLevelType w:val="hybridMultilevel"/>
    <w:tmpl w:val="85EAC68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47C1434"/>
    <w:multiLevelType w:val="hybridMultilevel"/>
    <w:tmpl w:val="4DB483EE"/>
    <w:lvl w:ilvl="0" w:tplc="380EDA6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73692"/>
    <w:multiLevelType w:val="hybridMultilevel"/>
    <w:tmpl w:val="634A6B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AH">
    <w15:presenceInfo w15:providerId="None" w15:userId="UAH"/>
  </w15:person>
  <w15:person w15:author="ELENA">
    <w15:presenceInfo w15:providerId="None" w15:userId="EL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47"/>
    <w:rsid w:val="001543C9"/>
    <w:rsid w:val="00353B09"/>
    <w:rsid w:val="0039669C"/>
    <w:rsid w:val="00476BA8"/>
    <w:rsid w:val="004C4F17"/>
    <w:rsid w:val="008871AB"/>
    <w:rsid w:val="008D5C7D"/>
    <w:rsid w:val="008E7143"/>
    <w:rsid w:val="00935DDA"/>
    <w:rsid w:val="009A4123"/>
    <w:rsid w:val="00A06147"/>
    <w:rsid w:val="00CF4F79"/>
    <w:rsid w:val="00E92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A361"/>
  <w15:chartTrackingRefBased/>
  <w15:docId w15:val="{D31A0E6D-A591-4888-8B6E-AA676981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61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147"/>
  </w:style>
  <w:style w:type="paragraph" w:styleId="Piedepgina">
    <w:name w:val="footer"/>
    <w:basedOn w:val="Normal"/>
    <w:link w:val="PiedepginaCar"/>
    <w:uiPriority w:val="99"/>
    <w:unhideWhenUsed/>
    <w:rsid w:val="00A061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147"/>
  </w:style>
  <w:style w:type="paragraph" w:styleId="Prrafodelista">
    <w:name w:val="List Paragraph"/>
    <w:basedOn w:val="Normal"/>
    <w:uiPriority w:val="34"/>
    <w:qFormat/>
    <w:rsid w:val="00476BA8"/>
    <w:pPr>
      <w:ind w:left="720"/>
      <w:contextualSpacing/>
    </w:pPr>
  </w:style>
  <w:style w:type="character" w:styleId="Hipervnculo">
    <w:name w:val="Hyperlink"/>
    <w:basedOn w:val="Fuentedeprrafopredeter"/>
    <w:uiPriority w:val="99"/>
    <w:unhideWhenUsed/>
    <w:rsid w:val="00353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férreas hdez</dc:creator>
  <cp:keywords/>
  <dc:description/>
  <cp:lastModifiedBy>ELENA</cp:lastModifiedBy>
  <cp:revision>5</cp:revision>
  <dcterms:created xsi:type="dcterms:W3CDTF">2018-11-28T11:34:00Z</dcterms:created>
  <dcterms:modified xsi:type="dcterms:W3CDTF">2018-12-12T09:29:00Z</dcterms:modified>
</cp:coreProperties>
</file>